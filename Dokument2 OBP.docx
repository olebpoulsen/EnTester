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NOTAT</w:t>
      </w: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Baggrund: Med henblik på at frigørelse af ressourcer til styrkelse af DDS/aktiviteten skydning, har vi drøftet frigørelse af ressourcer på IT og regnskabsområdet. </w:t>
      </w: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</w:p>
    <w:p w:rsidR="004D4EA5" w:rsidRPr="004D63A9" w:rsidRDefault="004D4EA5" w:rsidP="004D4EA5">
      <w:pPr>
        <w:ind w:left="-142"/>
        <w:rPr>
          <w:rFonts w:ascii="Verdana" w:hAnsi="Verdana"/>
          <w:b/>
          <w:sz w:val="20"/>
          <w:szCs w:val="20"/>
        </w:rPr>
      </w:pPr>
      <w:r w:rsidRPr="004D63A9">
        <w:rPr>
          <w:rFonts w:ascii="Verdana" w:hAnsi="Verdana"/>
          <w:b/>
          <w:sz w:val="20"/>
          <w:szCs w:val="20"/>
        </w:rPr>
        <w:t>IT:</w:t>
      </w:r>
    </w:p>
    <w:p w:rsidR="004D4EA5" w:rsidRPr="004D63A9" w:rsidRDefault="004D4EA5" w:rsidP="004D4EA5">
      <w:pPr>
        <w:ind w:left="-142"/>
        <w:rPr>
          <w:rFonts w:ascii="Verdana" w:hAnsi="Verdana"/>
          <w:b/>
          <w:sz w:val="20"/>
          <w:szCs w:val="20"/>
        </w:rPr>
      </w:pP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 er langt med fælles IT, idet DGI-IT </w:t>
      </w:r>
      <w:proofErr w:type="spellStart"/>
      <w:r>
        <w:rPr>
          <w:rFonts w:ascii="Verdana" w:hAnsi="Verdana"/>
          <w:sz w:val="20"/>
          <w:szCs w:val="20"/>
        </w:rPr>
        <w:t>pt</w:t>
      </w:r>
      <w:proofErr w:type="spellEnd"/>
      <w:r>
        <w:rPr>
          <w:rFonts w:ascii="Verdana" w:hAnsi="Verdana"/>
          <w:sz w:val="20"/>
          <w:szCs w:val="20"/>
        </w:rPr>
        <w:t xml:space="preserve"> har ansvaret for IT-driften hos DDS, og vi er i gang med en udvikling af MIMER 4. </w:t>
      </w: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</w:p>
    <w:p w:rsidR="004D4EA5" w:rsidRDefault="004D4EA5" w:rsidP="004D4EA5">
      <w:pPr>
        <w:ind w:left="-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 der er plads til forbedring:</w:t>
      </w:r>
    </w:p>
    <w:p w:rsidR="005C35AB" w:rsidRDefault="005C35AB" w:rsidP="004D4EA5">
      <w:pPr>
        <w:ind w:left="-142"/>
        <w:rPr>
          <w:rFonts w:ascii="Verdana" w:hAnsi="Verdana"/>
          <w:sz w:val="20"/>
          <w:szCs w:val="20"/>
        </w:rPr>
      </w:pPr>
    </w:p>
    <w:p w:rsidR="005C35AB" w:rsidRPr="005C35AB" w:rsidRDefault="005C35AB" w:rsidP="005C35AB">
      <w:pPr>
        <w:ind w:left="-142"/>
        <w:rPr>
          <w:rFonts w:ascii="Verdana" w:hAnsi="Verdana"/>
          <w:sz w:val="20"/>
          <w:szCs w:val="20"/>
        </w:rPr>
      </w:pPr>
      <w:r w:rsidRPr="005C35AB">
        <w:rPr>
          <w:rFonts w:ascii="Verdana" w:hAnsi="Verdana"/>
          <w:sz w:val="20"/>
          <w:szCs w:val="20"/>
        </w:rPr>
        <w:t>•</w:t>
      </w:r>
      <w:r w:rsidRPr="005C35AB">
        <w:rPr>
          <w:rFonts w:ascii="Verdana" w:hAnsi="Verdana"/>
          <w:sz w:val="20"/>
          <w:szCs w:val="20"/>
        </w:rPr>
        <w:tab/>
        <w:t xml:space="preserve">DDS har ikke en fælles politik for anskaffelse af PC m.v. Ved enhedsadministration vil en fælles politik være gældende og effekt af standardisering ville kunne opnås. Opsætning af </w:t>
      </w:r>
      <w:proofErr w:type="spellStart"/>
      <w:r w:rsidRPr="005C35AB">
        <w:rPr>
          <w:rFonts w:ascii="Verdana" w:hAnsi="Verdana"/>
          <w:sz w:val="20"/>
          <w:szCs w:val="20"/>
        </w:rPr>
        <w:t>PCér</w:t>
      </w:r>
      <w:proofErr w:type="spellEnd"/>
      <w:ins w:id="0" w:author="Ole B. Poulsen" w:date="2011-04-05T19:56:00Z">
        <w:r w:rsidR="00B5111A">
          <w:rPr>
            <w:rFonts w:ascii="Verdana" w:hAnsi="Verdana"/>
            <w:sz w:val="20"/>
            <w:szCs w:val="20"/>
          </w:rPr>
          <w:t xml:space="preserve"> til DDS landsdelsforeninger </w:t>
        </w:r>
      </w:ins>
      <w:del w:id="1" w:author="Ole B. Poulsen" w:date="2011-04-05T19:57:00Z">
        <w:r w:rsidRPr="005C35AB" w:rsidDel="00B5111A">
          <w:rPr>
            <w:rFonts w:ascii="Verdana" w:hAnsi="Verdana"/>
            <w:sz w:val="20"/>
            <w:szCs w:val="20"/>
          </w:rPr>
          <w:delText xml:space="preserve">e </w:delText>
        </w:r>
      </w:del>
      <w:r w:rsidRPr="005C35AB">
        <w:rPr>
          <w:rFonts w:ascii="Verdana" w:hAnsi="Verdana"/>
          <w:sz w:val="20"/>
          <w:szCs w:val="20"/>
        </w:rPr>
        <w:t xml:space="preserve">vil kunne effektiviseres, </w:t>
      </w:r>
      <w:commentRangeStart w:id="2"/>
      <w:r w:rsidRPr="005C35AB">
        <w:rPr>
          <w:rFonts w:ascii="Verdana" w:hAnsi="Verdana"/>
          <w:sz w:val="20"/>
          <w:szCs w:val="20"/>
        </w:rPr>
        <w:t xml:space="preserve">og det er vores vurdering at der vil kunne frigøres ressourcer svarende til den indsats Georg pt. udøver. </w:t>
      </w:r>
      <w:commentRangeEnd w:id="2"/>
      <w:r w:rsidR="00B5111A">
        <w:rPr>
          <w:rStyle w:val="Kommentarhenvisning"/>
        </w:rPr>
        <w:commentReference w:id="2"/>
      </w:r>
    </w:p>
    <w:p w:rsidR="005C35AB" w:rsidRPr="005C35AB" w:rsidRDefault="005C35AB" w:rsidP="005C35AB">
      <w:pPr>
        <w:ind w:left="-142"/>
        <w:rPr>
          <w:rFonts w:ascii="Verdana" w:hAnsi="Verdana"/>
          <w:sz w:val="20"/>
          <w:szCs w:val="20"/>
        </w:rPr>
      </w:pPr>
    </w:p>
    <w:p w:rsidR="005C35AB" w:rsidRPr="005C35AB" w:rsidRDefault="005C35AB" w:rsidP="005C35AB">
      <w:pPr>
        <w:ind w:left="-142"/>
        <w:rPr>
          <w:rFonts w:ascii="Verdana" w:hAnsi="Verdana"/>
          <w:sz w:val="20"/>
          <w:szCs w:val="20"/>
        </w:rPr>
      </w:pPr>
      <w:r w:rsidRPr="005C35AB">
        <w:rPr>
          <w:rFonts w:ascii="Verdana" w:hAnsi="Verdana"/>
          <w:sz w:val="20"/>
          <w:szCs w:val="20"/>
        </w:rPr>
        <w:t>•</w:t>
      </w:r>
      <w:r w:rsidRPr="005C35AB">
        <w:rPr>
          <w:rFonts w:ascii="Verdana" w:hAnsi="Verdana"/>
          <w:sz w:val="20"/>
          <w:szCs w:val="20"/>
        </w:rPr>
        <w:tab/>
      </w:r>
      <w:proofErr w:type="spellStart"/>
      <w:r w:rsidRPr="005C35AB">
        <w:rPr>
          <w:rFonts w:ascii="Verdana" w:hAnsi="Verdana"/>
          <w:sz w:val="20"/>
          <w:szCs w:val="20"/>
        </w:rPr>
        <w:t>DDS´s</w:t>
      </w:r>
      <w:proofErr w:type="spellEnd"/>
      <w:r w:rsidRPr="005C35AB">
        <w:rPr>
          <w:rFonts w:ascii="Verdana" w:hAnsi="Verdana"/>
          <w:sz w:val="20"/>
          <w:szCs w:val="20"/>
        </w:rPr>
        <w:t xml:space="preserve"> </w:t>
      </w:r>
      <w:proofErr w:type="spellStart"/>
      <w:r w:rsidRPr="005C35AB">
        <w:rPr>
          <w:rFonts w:ascii="Verdana" w:hAnsi="Verdana"/>
          <w:sz w:val="20"/>
          <w:szCs w:val="20"/>
        </w:rPr>
        <w:t>PCére</w:t>
      </w:r>
      <w:proofErr w:type="spellEnd"/>
      <w:r w:rsidRPr="005C35AB">
        <w:rPr>
          <w:rFonts w:ascii="Verdana" w:hAnsi="Verdana"/>
          <w:sz w:val="20"/>
          <w:szCs w:val="20"/>
        </w:rPr>
        <w:t xml:space="preserve"> i landsdelsforeningerne er ikke integreret i fælles miljø, hvilket bl.a. betyder at DGI-IT- support og drift ikke </w:t>
      </w:r>
      <w:ins w:id="3" w:author="Ole B. Poulsen" w:date="2011-04-05T19:54:00Z">
        <w:r w:rsidR="00B5111A">
          <w:rPr>
            <w:rFonts w:ascii="Verdana" w:hAnsi="Verdana"/>
            <w:sz w:val="20"/>
            <w:szCs w:val="20"/>
          </w:rPr>
          <w:t xml:space="preserve">i samme grad </w:t>
        </w:r>
      </w:ins>
      <w:r w:rsidRPr="005C35AB">
        <w:rPr>
          <w:rFonts w:ascii="Verdana" w:hAnsi="Verdana"/>
          <w:sz w:val="20"/>
          <w:szCs w:val="20"/>
        </w:rPr>
        <w:t xml:space="preserve">kan ”overtage” </w:t>
      </w:r>
      <w:proofErr w:type="spellStart"/>
      <w:r w:rsidRPr="005C35AB">
        <w:rPr>
          <w:rFonts w:ascii="Verdana" w:hAnsi="Verdana"/>
          <w:sz w:val="20"/>
          <w:szCs w:val="20"/>
        </w:rPr>
        <w:t>PCén</w:t>
      </w:r>
      <w:proofErr w:type="spellEnd"/>
      <w:r w:rsidRPr="005C35AB">
        <w:rPr>
          <w:rFonts w:ascii="Verdana" w:hAnsi="Verdana"/>
          <w:sz w:val="20"/>
          <w:szCs w:val="20"/>
        </w:rPr>
        <w:t xml:space="preserve"> </w:t>
      </w:r>
      <w:ins w:id="4" w:author="Ole B. Poulsen" w:date="2011-04-05T19:55:00Z">
        <w:r w:rsidR="00B5111A">
          <w:rPr>
            <w:rFonts w:ascii="Verdana" w:hAnsi="Verdana"/>
            <w:sz w:val="20"/>
            <w:szCs w:val="20"/>
          </w:rPr>
          <w:t xml:space="preserve">og/eller administrere denne </w:t>
        </w:r>
      </w:ins>
      <w:r w:rsidRPr="005C35AB">
        <w:rPr>
          <w:rFonts w:ascii="Verdana" w:hAnsi="Verdana"/>
          <w:sz w:val="20"/>
          <w:szCs w:val="20"/>
        </w:rPr>
        <w:t xml:space="preserve">ved behov for driftsudbedringer m.v. DGI-IT </w:t>
      </w:r>
      <w:del w:id="5" w:author="Ole B. Poulsen" w:date="2011-04-05T19:54:00Z">
        <w:r w:rsidRPr="005C35AB" w:rsidDel="00B5111A">
          <w:rPr>
            <w:rFonts w:ascii="Verdana" w:hAnsi="Verdana"/>
            <w:sz w:val="20"/>
            <w:szCs w:val="20"/>
          </w:rPr>
          <w:delText>s</w:delText>
        </w:r>
      </w:del>
      <w:r w:rsidRPr="005C35AB">
        <w:rPr>
          <w:rFonts w:ascii="Verdana" w:hAnsi="Verdana"/>
          <w:sz w:val="20"/>
          <w:szCs w:val="20"/>
        </w:rPr>
        <w:t xml:space="preserve">er således ”stort set aldrig” ude hos </w:t>
      </w:r>
      <w:ins w:id="6" w:author="Ole B. Poulsen" w:date="2011-04-05T19:55:00Z">
        <w:r w:rsidR="00B5111A">
          <w:rPr>
            <w:rFonts w:ascii="Verdana" w:hAnsi="Verdana"/>
            <w:sz w:val="20"/>
            <w:szCs w:val="20"/>
          </w:rPr>
          <w:t xml:space="preserve">DGI landsdelsforeninger </w:t>
        </w:r>
      </w:ins>
      <w:del w:id="7" w:author="Ole B. Poulsen" w:date="2011-04-05T19:55:00Z">
        <w:r w:rsidRPr="005C35AB" w:rsidDel="00B5111A">
          <w:rPr>
            <w:rFonts w:ascii="Verdana" w:hAnsi="Verdana"/>
            <w:sz w:val="20"/>
            <w:szCs w:val="20"/>
          </w:rPr>
          <w:delText>brugerne</w:delText>
        </w:r>
      </w:del>
      <w:r w:rsidRPr="005C35AB">
        <w:rPr>
          <w:rFonts w:ascii="Verdana" w:hAnsi="Verdana"/>
          <w:sz w:val="20"/>
          <w:szCs w:val="20"/>
        </w:rPr>
        <w:t xml:space="preserve">, idet </w:t>
      </w:r>
      <w:ins w:id="8" w:author="Ole B. Poulsen" w:date="2011-04-05T19:55:00Z">
        <w:r w:rsidR="00B5111A">
          <w:rPr>
            <w:rFonts w:ascii="Verdana" w:hAnsi="Verdana"/>
            <w:sz w:val="20"/>
            <w:szCs w:val="20"/>
          </w:rPr>
          <w:t xml:space="preserve">stort set </w:t>
        </w:r>
      </w:ins>
      <w:r w:rsidRPr="005C35AB">
        <w:rPr>
          <w:rFonts w:ascii="Verdana" w:hAnsi="Verdana"/>
          <w:sz w:val="20"/>
          <w:szCs w:val="20"/>
        </w:rPr>
        <w:t xml:space="preserve">alt kan klares fra Vingsted. </w:t>
      </w:r>
    </w:p>
    <w:p w:rsidR="005C35AB" w:rsidRPr="005C35AB" w:rsidRDefault="005C35AB" w:rsidP="005C35AB">
      <w:pPr>
        <w:ind w:left="-142"/>
        <w:rPr>
          <w:rFonts w:ascii="Verdana" w:hAnsi="Verdana"/>
          <w:sz w:val="20"/>
          <w:szCs w:val="20"/>
        </w:rPr>
      </w:pPr>
    </w:p>
    <w:p w:rsidR="005C35AB" w:rsidRPr="005C35AB" w:rsidRDefault="005C35AB" w:rsidP="005C35AB">
      <w:pPr>
        <w:ind w:left="-142"/>
        <w:rPr>
          <w:rFonts w:ascii="Verdana" w:hAnsi="Verdana"/>
          <w:sz w:val="20"/>
          <w:szCs w:val="20"/>
        </w:rPr>
      </w:pPr>
    </w:p>
    <w:p w:rsidR="004D63A9" w:rsidRDefault="005C35AB" w:rsidP="005C35AB">
      <w:pPr>
        <w:ind w:left="-142"/>
        <w:rPr>
          <w:rFonts w:ascii="Verdana" w:hAnsi="Verdana"/>
          <w:sz w:val="20"/>
          <w:szCs w:val="20"/>
        </w:rPr>
      </w:pPr>
      <w:r w:rsidRPr="005C35AB">
        <w:rPr>
          <w:rFonts w:ascii="Verdana" w:hAnsi="Verdana"/>
          <w:sz w:val="20"/>
          <w:szCs w:val="20"/>
        </w:rPr>
        <w:t>•</w:t>
      </w:r>
      <w:r w:rsidRPr="005C35AB">
        <w:rPr>
          <w:rFonts w:ascii="Verdana" w:hAnsi="Verdana"/>
          <w:sz w:val="20"/>
          <w:szCs w:val="20"/>
        </w:rPr>
        <w:tab/>
      </w:r>
      <w:r w:rsidR="004D63A9">
        <w:rPr>
          <w:rFonts w:ascii="Verdana" w:hAnsi="Verdana"/>
          <w:sz w:val="20"/>
          <w:szCs w:val="20"/>
        </w:rPr>
        <w:t xml:space="preserve">Vort kendskab til SOK (program til afvikling af skydekonkurrencer) er begrænset, men vi vurderer, at der ligger et potentiale i at </w:t>
      </w:r>
      <w:proofErr w:type="spellStart"/>
      <w:r w:rsidR="004D63A9">
        <w:rPr>
          <w:rFonts w:ascii="Verdana" w:hAnsi="Verdana"/>
          <w:sz w:val="20"/>
          <w:szCs w:val="20"/>
        </w:rPr>
        <w:t>samtænke</w:t>
      </w:r>
      <w:proofErr w:type="spellEnd"/>
      <w:r w:rsidR="004D63A9">
        <w:rPr>
          <w:rFonts w:ascii="Verdana" w:hAnsi="Verdana"/>
          <w:sz w:val="20"/>
          <w:szCs w:val="20"/>
        </w:rPr>
        <w:t xml:space="preserve"> dette program med de 10 turneringsprogrammer DGI pt. får udviklet hos SPORTSYS. </w:t>
      </w:r>
    </w:p>
    <w:p w:rsidR="00074F82" w:rsidRDefault="00074F82" w:rsidP="00074F82">
      <w:pPr>
        <w:ind w:left="218"/>
        <w:rPr>
          <w:rFonts w:ascii="Verdana" w:hAnsi="Verdana"/>
          <w:sz w:val="20"/>
          <w:szCs w:val="20"/>
        </w:rPr>
      </w:pPr>
    </w:p>
    <w:p w:rsidR="004D63A9" w:rsidRDefault="00074F82" w:rsidP="00074F8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 vil – alt andet lige – frigøre ressourcer at skulle </w:t>
      </w:r>
      <w:proofErr w:type="spellStart"/>
      <w:r>
        <w:rPr>
          <w:rFonts w:ascii="Verdana" w:hAnsi="Verdana"/>
          <w:sz w:val="20"/>
          <w:szCs w:val="20"/>
        </w:rPr>
        <w:t>drifte</w:t>
      </w:r>
      <w:proofErr w:type="spellEnd"/>
      <w:r>
        <w:rPr>
          <w:rFonts w:ascii="Verdana" w:hAnsi="Verdana"/>
          <w:sz w:val="20"/>
          <w:szCs w:val="20"/>
        </w:rPr>
        <w:t xml:space="preserve"> det samme miljø/konfiguration</w:t>
      </w:r>
      <w:ins w:id="9" w:author="Ole B. Poulsen" w:date="2011-04-05T19:59:00Z">
        <w:r w:rsidR="00B5111A">
          <w:rPr>
            <w:rFonts w:ascii="Verdana" w:hAnsi="Verdana"/>
            <w:sz w:val="20"/>
            <w:szCs w:val="20"/>
          </w:rPr>
          <w:t xml:space="preserve"> og leverandør</w:t>
        </w:r>
      </w:ins>
      <w:r>
        <w:rPr>
          <w:rFonts w:ascii="Verdana" w:hAnsi="Verdana"/>
          <w:sz w:val="20"/>
          <w:szCs w:val="20"/>
        </w:rPr>
        <w:t xml:space="preserve"> i såvel DDS som DGI, hvortil samme miljø vil </w:t>
      </w:r>
      <w:proofErr w:type="spellStart"/>
      <w:r>
        <w:rPr>
          <w:rFonts w:ascii="Verdana" w:hAnsi="Verdana"/>
          <w:sz w:val="20"/>
          <w:szCs w:val="20"/>
        </w:rPr>
        <w:t>undersøtte</w:t>
      </w:r>
      <w:proofErr w:type="spellEnd"/>
      <w:r>
        <w:rPr>
          <w:rFonts w:ascii="Verdana" w:hAnsi="Verdana"/>
          <w:sz w:val="20"/>
          <w:szCs w:val="20"/>
        </w:rPr>
        <w:t xml:space="preserve"> det daglige samspil på såvel lands- som landsdelsplan. </w:t>
      </w:r>
    </w:p>
    <w:p w:rsidR="00074F82" w:rsidRDefault="00074F82" w:rsidP="00074F82">
      <w:pPr>
        <w:pStyle w:val="Listeafsnit"/>
        <w:rPr>
          <w:rFonts w:ascii="Verdana" w:hAnsi="Verdana"/>
          <w:sz w:val="20"/>
          <w:szCs w:val="20"/>
        </w:rPr>
      </w:pPr>
    </w:p>
    <w:p w:rsidR="00074F82" w:rsidRDefault="00074F82" w:rsidP="00074F8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række overflødige installationer. Med udgangspunkt i bl.a. signaler fra møde i DGI Adm. Ledelse</w:t>
      </w:r>
      <w:r w:rsidR="005C35AB">
        <w:rPr>
          <w:rFonts w:ascii="Verdana" w:hAnsi="Verdana"/>
          <w:sz w:val="20"/>
          <w:szCs w:val="20"/>
        </w:rPr>
        <w:t xml:space="preserve"> d.d.</w:t>
      </w:r>
      <w:r>
        <w:rPr>
          <w:rFonts w:ascii="Verdana" w:hAnsi="Verdana"/>
          <w:sz w:val="20"/>
          <w:szCs w:val="20"/>
        </w:rPr>
        <w:t>, kan der tilsyneladende spares en række ”arbejdspladser”, idet en</w:t>
      </w:r>
      <w:r w:rsidR="005C35AB">
        <w:rPr>
          <w:rFonts w:ascii="Verdana" w:hAnsi="Verdana"/>
          <w:sz w:val="20"/>
          <w:szCs w:val="20"/>
        </w:rPr>
        <w:t xml:space="preserve">/flere </w:t>
      </w:r>
      <w:r>
        <w:rPr>
          <w:rFonts w:ascii="Verdana" w:hAnsi="Verdana"/>
          <w:sz w:val="20"/>
          <w:szCs w:val="20"/>
        </w:rPr>
        <w:t xml:space="preserve"> fællesmedarbejder</w:t>
      </w:r>
      <w:r w:rsidR="005C35AB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på de respektive landsdelskontorer kan klare de decentrale DDS opgaver fra eksisterende arbejdsplads. </w:t>
      </w:r>
      <w:r w:rsidR="005C35AB">
        <w:rPr>
          <w:rFonts w:ascii="Verdana" w:hAnsi="Verdana"/>
          <w:sz w:val="20"/>
          <w:szCs w:val="20"/>
        </w:rPr>
        <w:t xml:space="preserve">Her er således tale om besparelse på såvel investering, drifts- og kommunikationsudgifter. </w:t>
      </w:r>
    </w:p>
    <w:p w:rsidR="005C35AB" w:rsidRDefault="005C35AB" w:rsidP="005C35AB">
      <w:pPr>
        <w:pStyle w:val="Listeafsnit"/>
        <w:rPr>
          <w:rFonts w:ascii="Verdana" w:hAnsi="Verdana"/>
          <w:sz w:val="20"/>
          <w:szCs w:val="20"/>
        </w:rPr>
      </w:pPr>
    </w:p>
    <w:p w:rsidR="005C35AB" w:rsidRPr="005C35AB" w:rsidRDefault="005C35AB" w:rsidP="005C35AB">
      <w:pPr>
        <w:pStyle w:val="Listeafsnit"/>
        <w:ind w:left="0"/>
        <w:rPr>
          <w:rFonts w:ascii="Verdana" w:hAnsi="Verdana"/>
          <w:b/>
          <w:sz w:val="20"/>
          <w:szCs w:val="20"/>
        </w:rPr>
      </w:pPr>
      <w:r w:rsidRPr="005C35AB">
        <w:rPr>
          <w:rFonts w:ascii="Verdana" w:hAnsi="Verdana"/>
          <w:b/>
          <w:sz w:val="20"/>
          <w:szCs w:val="20"/>
        </w:rPr>
        <w:t>Regnskab.</w:t>
      </w:r>
    </w:p>
    <w:p w:rsidR="004D4EA5" w:rsidRDefault="004D4EA5" w:rsidP="004D63A9">
      <w:pPr>
        <w:rPr>
          <w:rFonts w:ascii="Verdana" w:hAnsi="Verdana"/>
          <w:sz w:val="20"/>
          <w:szCs w:val="20"/>
        </w:rPr>
      </w:pPr>
    </w:p>
    <w:p w:rsidR="005C35AB" w:rsidRDefault="005C35AB" w:rsidP="004D63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Med </w:t>
      </w:r>
      <w:proofErr w:type="spellStart"/>
      <w:r>
        <w:rPr>
          <w:rFonts w:ascii="Verdana" w:hAnsi="Verdana"/>
          <w:sz w:val="20"/>
          <w:szCs w:val="20"/>
        </w:rPr>
        <w:t>DDS´s</w:t>
      </w:r>
      <w:proofErr w:type="spellEnd"/>
      <w:r>
        <w:rPr>
          <w:rFonts w:ascii="Verdana" w:hAnsi="Verdana"/>
          <w:sz w:val="20"/>
          <w:szCs w:val="20"/>
        </w:rPr>
        <w:t xml:space="preserve"> overgang til Dynamics har begge organisationer samme økonomiprogram. Vi forventer at begge organisationer har samme kontoplan fra 1. januar 2012. </w:t>
      </w:r>
    </w:p>
    <w:p w:rsidR="005C35AB" w:rsidRDefault="005C35AB" w:rsidP="004D63A9">
      <w:pPr>
        <w:rPr>
          <w:rFonts w:ascii="Verdana" w:hAnsi="Verdana"/>
          <w:sz w:val="20"/>
          <w:szCs w:val="20"/>
        </w:rPr>
      </w:pPr>
    </w:p>
    <w:p w:rsidR="005C35AB" w:rsidRDefault="005C35AB" w:rsidP="005C35A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Med afsæt i nu fælles økonomisystem og pr. 1. januar 2012 samme kontoplan, finder vi der ligger frigørelse af ressourcer på ledelsesniveauet, idet en lang række udviklings- og driftsopgaver kan implementeres i det oprettede fælles miljø. </w:t>
      </w:r>
    </w:p>
    <w:p w:rsidR="0024334A" w:rsidRDefault="0024334A" w:rsidP="0024334A">
      <w:pPr>
        <w:ind w:left="360"/>
        <w:rPr>
          <w:rFonts w:ascii="Verdana" w:hAnsi="Verdana"/>
          <w:sz w:val="20"/>
          <w:szCs w:val="20"/>
        </w:rPr>
      </w:pPr>
    </w:p>
    <w:p w:rsidR="005C35AB" w:rsidRDefault="0024334A" w:rsidP="005C35A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Ved at arbejde i det samme miljø vil en gensidig inspiration til effektivisering og bedre udnyttelse af de fælles værktøjer – alt andet lige – bidrage til frigørelse af ressourcer. Vi kender ikke nok til procedurer og rutiner i DDS regnskab til at kunne komme med bud på den samlede effekt. </w:t>
      </w:r>
    </w:p>
    <w:p w:rsidR="0024334A" w:rsidRDefault="0024334A" w:rsidP="0024334A">
      <w:pPr>
        <w:pStyle w:val="Listeafsnit"/>
        <w:rPr>
          <w:rFonts w:ascii="Verdana" w:hAnsi="Verdana"/>
          <w:sz w:val="20"/>
          <w:szCs w:val="20"/>
        </w:rPr>
      </w:pPr>
    </w:p>
    <w:p w:rsidR="0024334A" w:rsidRPr="00D10CD7" w:rsidRDefault="0024334A" w:rsidP="0024334A">
      <w:pPr>
        <w:rPr>
          <w:rFonts w:ascii="Verdana" w:hAnsi="Verdana"/>
          <w:b/>
          <w:sz w:val="20"/>
          <w:szCs w:val="20"/>
        </w:rPr>
      </w:pPr>
      <w:r w:rsidRPr="00D10CD7">
        <w:rPr>
          <w:rFonts w:ascii="Verdana" w:hAnsi="Verdana"/>
          <w:b/>
          <w:sz w:val="20"/>
          <w:szCs w:val="20"/>
        </w:rPr>
        <w:t>BUTIKKEN.</w:t>
      </w: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DDS har – tilsyneladende – stor succes med butikken. Vi tænker at fælles ledelse af såvel DGI-butik som DDS-butikken vil have en synenergieffekt. </w:t>
      </w: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DDS har – så vidt vi har konstateret – et bedre program til understøttelse af ”butikken” end DGI. Oplagt at se dette som et potentiale for begge organisationer. </w:t>
      </w: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Pr="00D10CD7" w:rsidRDefault="0024334A" w:rsidP="0024334A">
      <w:pPr>
        <w:rPr>
          <w:rFonts w:ascii="Verdana" w:hAnsi="Verdana"/>
          <w:b/>
          <w:sz w:val="20"/>
          <w:szCs w:val="20"/>
        </w:rPr>
      </w:pPr>
      <w:r w:rsidRPr="00D10CD7">
        <w:rPr>
          <w:rFonts w:ascii="Verdana" w:hAnsi="Verdana"/>
          <w:b/>
          <w:sz w:val="20"/>
          <w:szCs w:val="20"/>
        </w:rPr>
        <w:t xml:space="preserve">ARBEJDSMILJØOMRÅDET. </w:t>
      </w: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Ved fælles ledelse vil én af de to ledere kunne frigøres for dette arbejde. </w:t>
      </w: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Pr="00D10CD7" w:rsidRDefault="0024334A" w:rsidP="0024334A">
      <w:pPr>
        <w:rPr>
          <w:rFonts w:ascii="Verdana" w:hAnsi="Verdana"/>
          <w:b/>
          <w:sz w:val="20"/>
          <w:szCs w:val="20"/>
        </w:rPr>
      </w:pPr>
      <w:r w:rsidRPr="00D10CD7">
        <w:rPr>
          <w:rFonts w:ascii="Verdana" w:hAnsi="Verdana"/>
          <w:b/>
          <w:sz w:val="20"/>
          <w:szCs w:val="20"/>
        </w:rPr>
        <w:t>INDKØB.</w:t>
      </w: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Ved fælles ledelse kunne der udpeges én </w:t>
      </w:r>
      <w:proofErr w:type="spellStart"/>
      <w:r>
        <w:rPr>
          <w:rFonts w:ascii="Verdana" w:hAnsi="Verdana"/>
          <w:sz w:val="20"/>
          <w:szCs w:val="20"/>
        </w:rPr>
        <w:t>indkøbsansvarlig,hvorefter</w:t>
      </w:r>
      <w:proofErr w:type="spellEnd"/>
      <w:r>
        <w:rPr>
          <w:rFonts w:ascii="Verdana" w:hAnsi="Verdana"/>
          <w:sz w:val="20"/>
          <w:szCs w:val="20"/>
        </w:rPr>
        <w:t xml:space="preserve"> de enkelte områder kan uddelegeres til medarbejdere, der køber ind for såvel DDS som DGI. Eksempel: Indkøb af kontorartikler varetages pt. af Nina Kingo hos DDS og </w:t>
      </w:r>
      <w:r w:rsidR="00D10CD7">
        <w:rPr>
          <w:rFonts w:ascii="Verdana" w:hAnsi="Verdana"/>
          <w:sz w:val="20"/>
          <w:szCs w:val="20"/>
        </w:rPr>
        <w:t>Jesper (elev hos DGI).</w:t>
      </w:r>
    </w:p>
    <w:p w:rsidR="00D10CD7" w:rsidRDefault="00D10CD7" w:rsidP="0024334A">
      <w:pPr>
        <w:rPr>
          <w:rFonts w:ascii="Verdana" w:hAnsi="Verdana"/>
          <w:sz w:val="20"/>
          <w:szCs w:val="20"/>
        </w:rPr>
      </w:pPr>
    </w:p>
    <w:p w:rsidR="00D10CD7" w:rsidRPr="00D10CD7" w:rsidRDefault="00D10CD7" w:rsidP="0024334A">
      <w:pPr>
        <w:rPr>
          <w:rFonts w:ascii="Verdana" w:hAnsi="Verdana"/>
          <w:b/>
          <w:sz w:val="20"/>
          <w:szCs w:val="20"/>
        </w:rPr>
      </w:pPr>
      <w:r w:rsidRPr="00D10CD7">
        <w:rPr>
          <w:rFonts w:ascii="Verdana" w:hAnsi="Verdana"/>
          <w:b/>
          <w:sz w:val="20"/>
          <w:szCs w:val="20"/>
        </w:rPr>
        <w:t>Generelt.</w:t>
      </w:r>
    </w:p>
    <w:p w:rsidR="00D10CD7" w:rsidRDefault="00D10CD7" w:rsidP="0024334A">
      <w:pPr>
        <w:rPr>
          <w:rFonts w:ascii="Verdana" w:hAnsi="Verdana"/>
          <w:sz w:val="20"/>
          <w:szCs w:val="20"/>
        </w:rPr>
      </w:pPr>
    </w:p>
    <w:p w:rsidR="00D10CD7" w:rsidRDefault="00D10CD7" w:rsidP="002433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Der vil kunne frigøres ressourcer ved at information kun skal gives i en version på mange områder. </w:t>
      </w:r>
    </w:p>
    <w:p w:rsidR="00D10CD7" w:rsidRDefault="00D10CD7" w:rsidP="0024334A">
      <w:pPr>
        <w:rPr>
          <w:rFonts w:ascii="Verdana" w:hAnsi="Verdana"/>
          <w:sz w:val="20"/>
          <w:szCs w:val="20"/>
        </w:rPr>
      </w:pPr>
    </w:p>
    <w:p w:rsidR="00D10CD7" w:rsidRDefault="00D10CD7" w:rsidP="002433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Vingsted, d. 5. april, PVM</w:t>
      </w:r>
    </w:p>
    <w:p w:rsidR="00D10CD7" w:rsidRDefault="00D10CD7" w:rsidP="0024334A">
      <w:pPr>
        <w:rPr>
          <w:rFonts w:ascii="Verdana" w:hAnsi="Verdana"/>
          <w:sz w:val="20"/>
          <w:szCs w:val="20"/>
        </w:rPr>
      </w:pPr>
    </w:p>
    <w:p w:rsidR="00D10CD7" w:rsidRDefault="00D10CD7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24334A" w:rsidRDefault="0024334A" w:rsidP="0024334A">
      <w:pPr>
        <w:pStyle w:val="Listeafsnit"/>
        <w:rPr>
          <w:rFonts w:ascii="Verdana" w:hAnsi="Verdana"/>
          <w:sz w:val="20"/>
          <w:szCs w:val="20"/>
        </w:rPr>
      </w:pPr>
    </w:p>
    <w:p w:rsidR="0024334A" w:rsidRDefault="0024334A" w:rsidP="0024334A">
      <w:pPr>
        <w:rPr>
          <w:rFonts w:ascii="Verdana" w:hAnsi="Verdana"/>
          <w:sz w:val="20"/>
          <w:szCs w:val="20"/>
        </w:rPr>
      </w:pPr>
    </w:p>
    <w:p w:rsidR="005C35AB" w:rsidRDefault="005C35AB" w:rsidP="005C35AB">
      <w:pPr>
        <w:rPr>
          <w:rFonts w:ascii="Verdana" w:hAnsi="Verdana"/>
          <w:sz w:val="20"/>
          <w:szCs w:val="20"/>
        </w:rPr>
      </w:pPr>
    </w:p>
    <w:p w:rsidR="004D63A9" w:rsidRDefault="004D63A9" w:rsidP="004D63A9">
      <w:pPr>
        <w:rPr>
          <w:rFonts w:ascii="Verdana" w:hAnsi="Verdana"/>
          <w:sz w:val="20"/>
          <w:szCs w:val="20"/>
        </w:rPr>
      </w:pPr>
    </w:p>
    <w:p w:rsidR="004D4EA5" w:rsidRPr="00747AF9" w:rsidRDefault="004D4EA5" w:rsidP="004D4EA5">
      <w:pPr>
        <w:rPr>
          <w:rFonts w:ascii="Verdana" w:hAnsi="Verdana"/>
          <w:sz w:val="20"/>
          <w:szCs w:val="20"/>
        </w:rPr>
      </w:pPr>
      <w:bookmarkStart w:id="10" w:name="_GoBack"/>
      <w:bookmarkEnd w:id="10"/>
    </w:p>
    <w:sectPr w:rsidR="004D4EA5" w:rsidRPr="00747AF9" w:rsidSect="000B523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336" w:right="986" w:bottom="2098" w:left="1418" w:header="284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Ole B. Poulsen" w:date="2011-04-05T19:59:00Z" w:initials="OP">
    <w:p w:rsidR="00B5111A" w:rsidRDefault="00B5111A">
      <w:pPr>
        <w:pStyle w:val="Kommentartekst"/>
      </w:pPr>
      <w:r>
        <w:rPr>
          <w:rStyle w:val="Kommentarhenvisning"/>
        </w:rPr>
        <w:annotationRef/>
      </w:r>
      <w:r>
        <w:t>Nej det er for højt sat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71A" w:rsidRDefault="005D671A">
      <w:r>
        <w:separator/>
      </w:r>
    </w:p>
  </w:endnote>
  <w:endnote w:type="continuationSeparator" w:id="0">
    <w:p w:rsidR="005D671A" w:rsidRDefault="005D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E" w:rsidRDefault="00922DCE">
    <w:pPr>
      <w:pStyle w:val="Sidefod"/>
      <w:ind w:right="344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E" w:rsidRDefault="00B5111A">
    <w:pPr>
      <w:pStyle w:val="Sidefod"/>
      <w:ind w:hanging="1418"/>
    </w:pPr>
    <w:r>
      <w:rPr>
        <w:noProof/>
        <w:lang w:val="en-US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-82550</wp:posOffset>
          </wp:positionH>
          <wp:positionV relativeFrom="paragraph">
            <wp:posOffset>-334010</wp:posOffset>
          </wp:positionV>
          <wp:extent cx="2117090" cy="187325"/>
          <wp:effectExtent l="0" t="0" r="0" b="0"/>
          <wp:wrapNone/>
          <wp:docPr id="15" name="Billede 15" descr="Orange-DGI idræt &amp; fællessk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range-DGI idræt &amp; fællessk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090" cy="18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column">
            <wp:posOffset>-157480</wp:posOffset>
          </wp:positionH>
          <wp:positionV relativeFrom="paragraph">
            <wp:posOffset>-1272540</wp:posOffset>
          </wp:positionV>
          <wp:extent cx="5076825" cy="828675"/>
          <wp:effectExtent l="0" t="0" r="3175" b="9525"/>
          <wp:wrapNone/>
          <wp:docPr id="25" name="Billede 25" descr="DGI-Landskontor-nov-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DGI-Landskontor-nov-20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68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71A" w:rsidRDefault="005D671A">
      <w:r>
        <w:separator/>
      </w:r>
    </w:p>
  </w:footnote>
  <w:footnote w:type="continuationSeparator" w:id="0">
    <w:p w:rsidR="005D671A" w:rsidRDefault="005D67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E" w:rsidRDefault="00922DCE">
    <w:pPr>
      <w:pStyle w:val="Sidehoved"/>
      <w:ind w:right="22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E" w:rsidRDefault="00B5111A" w:rsidP="00562984">
    <w:pPr>
      <w:pStyle w:val="Sidehoved"/>
      <w:tabs>
        <w:tab w:val="left" w:pos="709"/>
      </w:tabs>
    </w:pPr>
    <w:r>
      <w:rPr>
        <w:noProof/>
        <w:lang w:val="en-US"/>
      </w:rPr>
      <w:drawing>
        <wp:anchor distT="0" distB="0" distL="114300" distR="114300" simplePos="0" relativeHeight="251658752" behindDoc="1" locked="0" layoutInCell="0" allowOverlap="1">
          <wp:simplePos x="0" y="0"/>
          <wp:positionH relativeFrom="column">
            <wp:posOffset>5175250</wp:posOffset>
          </wp:positionH>
          <wp:positionV relativeFrom="paragraph">
            <wp:posOffset>93345</wp:posOffset>
          </wp:positionV>
          <wp:extent cx="1143635" cy="644525"/>
          <wp:effectExtent l="0" t="0" r="0" b="0"/>
          <wp:wrapNone/>
          <wp:docPr id="26" name="Billede 26" descr="Logo-DGI-li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Logo-DGI-li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49EF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F17779"/>
    <w:multiLevelType w:val="hybridMultilevel"/>
    <w:tmpl w:val="1E3420DE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4E27"/>
    <w:multiLevelType w:val="hybridMultilevel"/>
    <w:tmpl w:val="8BD29518"/>
    <w:lvl w:ilvl="0" w:tplc="D67E606C">
      <w:numFmt w:val="bullet"/>
      <w:lvlText w:val=""/>
      <w:lvlJc w:val="left"/>
      <w:pPr>
        <w:ind w:left="938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388A4D02"/>
    <w:multiLevelType w:val="hybridMultilevel"/>
    <w:tmpl w:val="30B63918"/>
    <w:lvl w:ilvl="0" w:tplc="7E2E5166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50FC29B3"/>
    <w:multiLevelType w:val="hybridMultilevel"/>
    <w:tmpl w:val="EFFC251E"/>
    <w:lvl w:ilvl="0" w:tplc="051AF808"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5DD91164"/>
    <w:multiLevelType w:val="hybridMultilevel"/>
    <w:tmpl w:val="E23CD978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6866"/>
    <w:multiLevelType w:val="hybridMultilevel"/>
    <w:tmpl w:val="2548A812"/>
    <w:lvl w:ilvl="0" w:tplc="1246495E"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>
    <w:nsid w:val="755C282B"/>
    <w:multiLevelType w:val="hybridMultilevel"/>
    <w:tmpl w:val="CC36B4CA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A5"/>
    <w:rsid w:val="00005B2F"/>
    <w:rsid w:val="000375DD"/>
    <w:rsid w:val="00074F82"/>
    <w:rsid w:val="00091F56"/>
    <w:rsid w:val="000B5235"/>
    <w:rsid w:val="0011318F"/>
    <w:rsid w:val="00155BB0"/>
    <w:rsid w:val="001A5831"/>
    <w:rsid w:val="001D5D65"/>
    <w:rsid w:val="001E7228"/>
    <w:rsid w:val="00213E43"/>
    <w:rsid w:val="002355BB"/>
    <w:rsid w:val="0024334A"/>
    <w:rsid w:val="00272371"/>
    <w:rsid w:val="002B6F9C"/>
    <w:rsid w:val="002D4080"/>
    <w:rsid w:val="002F5541"/>
    <w:rsid w:val="00302C8C"/>
    <w:rsid w:val="0033178A"/>
    <w:rsid w:val="003951ED"/>
    <w:rsid w:val="003B5CAA"/>
    <w:rsid w:val="00465128"/>
    <w:rsid w:val="004B3581"/>
    <w:rsid w:val="004D4EA5"/>
    <w:rsid w:val="004D63A9"/>
    <w:rsid w:val="00562984"/>
    <w:rsid w:val="005C35AB"/>
    <w:rsid w:val="005D671A"/>
    <w:rsid w:val="00604D9B"/>
    <w:rsid w:val="0069281F"/>
    <w:rsid w:val="006A0721"/>
    <w:rsid w:val="006E3A75"/>
    <w:rsid w:val="00747AF9"/>
    <w:rsid w:val="007C38A1"/>
    <w:rsid w:val="007E4EEB"/>
    <w:rsid w:val="008073AB"/>
    <w:rsid w:val="00846129"/>
    <w:rsid w:val="008766AE"/>
    <w:rsid w:val="008D2B03"/>
    <w:rsid w:val="00922DCE"/>
    <w:rsid w:val="00937F09"/>
    <w:rsid w:val="00956D5B"/>
    <w:rsid w:val="00983A9F"/>
    <w:rsid w:val="009966F2"/>
    <w:rsid w:val="009A34D3"/>
    <w:rsid w:val="009D5DE1"/>
    <w:rsid w:val="00A441FB"/>
    <w:rsid w:val="00A553B9"/>
    <w:rsid w:val="00A5668C"/>
    <w:rsid w:val="00A874B0"/>
    <w:rsid w:val="00A94491"/>
    <w:rsid w:val="00AA04C0"/>
    <w:rsid w:val="00B230A6"/>
    <w:rsid w:val="00B3682C"/>
    <w:rsid w:val="00B5111A"/>
    <w:rsid w:val="00B52CA0"/>
    <w:rsid w:val="00B55E54"/>
    <w:rsid w:val="00C11E14"/>
    <w:rsid w:val="00CB5504"/>
    <w:rsid w:val="00D03907"/>
    <w:rsid w:val="00D10CD7"/>
    <w:rsid w:val="00D50795"/>
    <w:rsid w:val="00D852C5"/>
    <w:rsid w:val="00DF1E42"/>
    <w:rsid w:val="00E524CC"/>
    <w:rsid w:val="00EC0967"/>
    <w:rsid w:val="00F12A26"/>
    <w:rsid w:val="00F70B23"/>
    <w:rsid w:val="00F9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Listeafsnit">
    <w:name w:val="List Paragraph"/>
    <w:basedOn w:val="Normal"/>
    <w:uiPriority w:val="34"/>
    <w:qFormat/>
    <w:rsid w:val="00074F82"/>
    <w:pPr>
      <w:ind w:left="1304"/>
    </w:pPr>
  </w:style>
  <w:style w:type="paragraph" w:styleId="Markeringsbobletekst">
    <w:name w:val="Balloon Text"/>
    <w:basedOn w:val="Normal"/>
    <w:link w:val="MarkeringsbobletekstTegn"/>
    <w:rsid w:val="00B5111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rsid w:val="00B5111A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rsid w:val="00B5111A"/>
    <w:rPr>
      <w:sz w:val="18"/>
      <w:szCs w:val="18"/>
    </w:rPr>
  </w:style>
  <w:style w:type="paragraph" w:styleId="Kommentartekst">
    <w:name w:val="annotation text"/>
    <w:basedOn w:val="Normal"/>
    <w:link w:val="KommentartekstTegn"/>
    <w:rsid w:val="00B5111A"/>
  </w:style>
  <w:style w:type="character" w:customStyle="1" w:styleId="KommentartekstTegn">
    <w:name w:val="Kommentartekst Tegn"/>
    <w:basedOn w:val="Standardskrifttypeiafsnit"/>
    <w:link w:val="Kommentartekst"/>
    <w:rsid w:val="00B5111A"/>
    <w:rPr>
      <w:sz w:val="24"/>
      <w:szCs w:val="24"/>
    </w:rPr>
  </w:style>
  <w:style w:type="paragraph" w:styleId="Kommentaremne">
    <w:name w:val="annotation subject"/>
    <w:basedOn w:val="Kommentartekst"/>
    <w:next w:val="Kommentartekst"/>
    <w:link w:val="KommentaremneTegn"/>
    <w:rsid w:val="00B5111A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rsid w:val="00B5111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Listeafsnit">
    <w:name w:val="List Paragraph"/>
    <w:basedOn w:val="Normal"/>
    <w:uiPriority w:val="34"/>
    <w:qFormat/>
    <w:rsid w:val="00074F82"/>
    <w:pPr>
      <w:ind w:left="1304"/>
    </w:pPr>
  </w:style>
  <w:style w:type="paragraph" w:styleId="Markeringsbobletekst">
    <w:name w:val="Balloon Text"/>
    <w:basedOn w:val="Normal"/>
    <w:link w:val="MarkeringsbobletekstTegn"/>
    <w:rsid w:val="00B5111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rsid w:val="00B5111A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rsid w:val="00B5111A"/>
    <w:rPr>
      <w:sz w:val="18"/>
      <w:szCs w:val="18"/>
    </w:rPr>
  </w:style>
  <w:style w:type="paragraph" w:styleId="Kommentartekst">
    <w:name w:val="annotation text"/>
    <w:basedOn w:val="Normal"/>
    <w:link w:val="KommentartekstTegn"/>
    <w:rsid w:val="00B5111A"/>
  </w:style>
  <w:style w:type="character" w:customStyle="1" w:styleId="KommentartekstTegn">
    <w:name w:val="Kommentartekst Tegn"/>
    <w:basedOn w:val="Standardskrifttypeiafsnit"/>
    <w:link w:val="Kommentartekst"/>
    <w:rsid w:val="00B5111A"/>
    <w:rPr>
      <w:sz w:val="24"/>
      <w:szCs w:val="24"/>
    </w:rPr>
  </w:style>
  <w:style w:type="paragraph" w:styleId="Kommentaremne">
    <w:name w:val="annotation subject"/>
    <w:basedOn w:val="Kommentartekst"/>
    <w:next w:val="Kommentartekst"/>
    <w:link w:val="KommentaremneTegn"/>
    <w:rsid w:val="00B5111A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rsid w:val="00B5111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Dokument2 OBP.dotx</Template>
  <TotalTime>1</TotalTime>
  <Pages>2</Pages>
  <Words>481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</vt:lpstr>
    </vt:vector>
  </TitlesOfParts>
  <Company>DGI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</dc:title>
  <dc:subject/>
  <dc:creator>Dirk</dc:creator>
  <cp:keywords/>
  <dc:description/>
  <cp:lastModifiedBy>Ole B. Poulsen</cp:lastModifiedBy>
  <cp:revision>2</cp:revision>
  <cp:lastPrinted>2005-03-11T10:43:00Z</cp:lastPrinted>
  <dcterms:created xsi:type="dcterms:W3CDTF">2011-04-05T18:04:00Z</dcterms:created>
  <dcterms:modified xsi:type="dcterms:W3CDTF">2011-04-05T18:04:00Z</dcterms:modified>
</cp:coreProperties>
</file>